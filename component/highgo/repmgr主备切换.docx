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eastAsiaTheme="minorEastAsia"/>
          <w:lang w:val="en-US" w:eastAsia="zh-CN"/>
        </w:rPr>
      </w:pPr>
      <w:r>
        <w:rPr>
          <w:rFonts w:hint="eastAsia"/>
          <w:lang w:val="en-US" w:eastAsia="zh-CN"/>
        </w:rPr>
        <w:t>来源：</w:t>
      </w:r>
      <w:r>
        <w:rPr>
          <w:rFonts w:hint="eastAsia" w:ascii="Microsoft YaHei UI" w:hAnsi="Microsoft YaHei UI" w:eastAsia="Microsoft YaHei UI"/>
          <w:color w:val="000000"/>
          <w:sz w:val="18"/>
          <w:szCs w:val="24"/>
          <w:lang w:val="zh-CN"/>
        </w:rPr>
        <w:t>http://blog.itpub.net/69990629/viewspace-2910063/</w:t>
      </w:r>
    </w:p>
    <w:p>
      <w:pPr>
        <w:pStyle w:val="2"/>
        <w:keepNext w:val="0"/>
        <w:keepLines w:val="0"/>
        <w:widowControl/>
        <w:suppressLineNumbers w:val="0"/>
        <w:shd w:val="clear" w:fill="FFFFFF"/>
        <w:spacing w:before="480" w:beforeAutospacing="0" w:after="240" w:afterAutospacing="0" w:line="315" w:lineRule="atLeast"/>
        <w:ind w:left="0" w:right="0"/>
        <w:jc w:val="both"/>
        <w:rPr>
          <w:rFonts w:ascii="微软雅黑" w:hAnsi="微软雅黑" w:eastAsia="微软雅黑" w:cs="微软雅黑"/>
          <w:color w:val="121212"/>
          <w:spacing w:val="12"/>
          <w:sz w:val="26"/>
          <w:szCs w:val="26"/>
        </w:rPr>
      </w:pPr>
      <w:r>
        <w:rPr>
          <w:rFonts w:hint="eastAsia" w:ascii="微软雅黑" w:hAnsi="微软雅黑" w:eastAsia="微软雅黑" w:cs="微软雅黑"/>
          <w:color w:val="121212"/>
          <w:spacing w:val="12"/>
          <w:sz w:val="26"/>
          <w:szCs w:val="26"/>
          <w:shd w:val="clear" w:fill="FFFFFF"/>
        </w:rPr>
        <w:t>一、Repmgr</w:t>
      </w:r>
    </w:p>
    <w:p>
      <w:pPr>
        <w:pStyle w:val="3"/>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4"/>
          <w:szCs w:val="24"/>
        </w:rPr>
      </w:pPr>
      <w:r>
        <w:rPr>
          <w:rFonts w:hint="eastAsia" w:ascii="微软雅黑" w:hAnsi="微软雅黑" w:eastAsia="微软雅黑" w:cs="微软雅黑"/>
          <w:color w:val="121212"/>
          <w:spacing w:val="12"/>
          <w:sz w:val="24"/>
          <w:szCs w:val="24"/>
          <w:shd w:val="clear" w:fill="FFFFFF"/>
        </w:rPr>
        <w:t>1.Repmgr特点</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Repmgr是2010年由2ndQuadrant推出的一款PostgreSQL故障切换工具，repmgr是一个开源工具套件，用于管理PostgreSQL服务器集群中的复制和故障转移。它扩展了PostgresSQL内建的hot-standby能力，可以监控复制和执行管理任务。</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bdr w:val="none" w:color="auto" w:sz="0" w:space="0"/>
          <w:shd w:val="clear" w:fill="FFFFFF"/>
        </w:rPr>
        <w:drawing>
          <wp:inline distT="0" distB="0" distL="114300" distR="114300">
            <wp:extent cx="5263515" cy="2545715"/>
            <wp:effectExtent l="0" t="0" r="952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3515" cy="2545715"/>
                    </a:xfrm>
                    <a:prstGeom prst="rect">
                      <a:avLst/>
                    </a:prstGeom>
                    <a:noFill/>
                    <a:ln w="9525">
                      <a:noFill/>
                    </a:ln>
                  </pic:spPr>
                </pic:pic>
              </a:graphicData>
            </a:graphic>
          </wp:inline>
        </w:drawing>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（1）Repmgr命令管理 (replication manager)</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Repmgr是一个命令行工具，日常操作主要通过Repmgr进行操作，功能包括集群状态查看、switchover、克隆备库、失效节点重新加入等。</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Style w:val="9"/>
          <w:rFonts w:hint="eastAsia" w:ascii="微软雅黑" w:hAnsi="微软雅黑" w:eastAsia="微软雅黑" w:cs="微软雅黑"/>
          <w:color w:val="121212"/>
          <w:spacing w:val="12"/>
          <w:sz w:val="16"/>
          <w:szCs w:val="16"/>
          <w:shd w:val="clear" w:fill="FFFFFF"/>
        </w:rPr>
        <w:t>用于执行管理任务的命令行工具，主要有以下方面作用：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设置备用服务器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将备用服务器升级为主服务器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切换主服务器和备用服务器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显示流复制状态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clone恢复备机数据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注册节点</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（2）Repmgrd守护进程 (replication manager daemon)</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Repmgrd 是一个守护进程，支持故障检测、failover，监控和记录集群信息以及自定义脚本接受集群事件通知event_notification_command，它有一组预定义的事件，并将这些事件的每次发生都存储在 repmgr.events 表中。Repmgr 允许将事件通知传递给用户定义的程序或脚本，该程序或脚本可以采取进一步的行动，例</w:t>
      </w:r>
      <w:bookmarkStart w:id="0" w:name="_GoBack"/>
      <w:bookmarkEnd w:id="0"/>
      <w:r>
        <w:rPr>
          <w:rFonts w:hint="eastAsia" w:ascii="微软雅黑" w:hAnsi="微软雅黑" w:eastAsia="微软雅黑" w:cs="微软雅黑"/>
          <w:color w:val="121212"/>
          <w:spacing w:val="12"/>
          <w:sz w:val="16"/>
          <w:szCs w:val="16"/>
          <w:shd w:val="clear" w:fill="FFFFFF"/>
        </w:rPr>
        <w:t>如发送电子邮件或触发任何警报。</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 xml:space="preserve">可以使用Repmgrd设置自动故障转移。Repmgrd 需要在启动 PostgreSQL 服务器时加载共享库“repmgr”。库名称应配置在 postgresql.conf 文件的shared_preload_libraries里。并且需要在 repmgr.conf 文件中设置  </w:t>
      </w:r>
      <w:r>
        <w:rPr>
          <w:rStyle w:val="9"/>
          <w:rFonts w:hint="eastAsia" w:ascii="微软雅黑" w:hAnsi="微软雅黑" w:eastAsia="微软雅黑" w:cs="微软雅黑"/>
          <w:color w:val="FFA500"/>
          <w:spacing w:val="12"/>
          <w:sz w:val="16"/>
          <w:szCs w:val="16"/>
          <w:shd w:val="clear" w:fill="FFFFFF"/>
        </w:rPr>
        <w:t>failover=automatic</w:t>
      </w:r>
      <w:r>
        <w:rPr>
          <w:rFonts w:hint="eastAsia" w:ascii="微软雅黑" w:hAnsi="微软雅黑" w:eastAsia="微软雅黑" w:cs="微软雅黑"/>
          <w:color w:val="121212"/>
          <w:spacing w:val="12"/>
          <w:sz w:val="16"/>
          <w:szCs w:val="16"/>
          <w:shd w:val="clear" w:fill="FFFFFF"/>
        </w:rPr>
        <w:t> 参数。一旦设置了所有这些参数，Repmgrd 守护程序就会开始主动监控集群。如果主节点出现任何故障，它将尝试多次重新连接。当所有连接到主节点的尝试都失败时，Repmgrd 将通过选举选择最符合条件的备用节点作为新的主节点。</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Style w:val="9"/>
          <w:rFonts w:hint="eastAsia" w:ascii="微软雅黑" w:hAnsi="微软雅黑" w:eastAsia="微软雅黑" w:cs="微软雅黑"/>
          <w:color w:val="121212"/>
          <w:spacing w:val="12"/>
          <w:sz w:val="16"/>
          <w:szCs w:val="16"/>
          <w:shd w:val="clear" w:fill="FFFFFF"/>
        </w:rPr>
        <w:t>它主动监视复制集群中的服务器并执行以下任务：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监控和记录集群复制性能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通过检测主服务器故障并提升最合适的备用服务器来执行故障转移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将有关群集中事件的通知提供给用户定义的脚本，该脚本可以执行诸如通过电子邮件发送警报等任务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hanging="360"/>
        <w:jc w:val="both"/>
        <w:rPr>
          <w:rFonts w:hint="default" w:ascii="Arial" w:hAnsi="Arial" w:eastAsia="Arial" w:cs="Arial"/>
        </w:rPr>
      </w:pPr>
      <w:r>
        <w:rPr>
          <w:rFonts w:hint="default" w:ascii="Arial" w:hAnsi="Arial" w:eastAsia="Arial" w:cs="Arial"/>
          <w:color w:val="646464"/>
          <w:spacing w:val="12"/>
          <w:sz w:val="16"/>
          <w:szCs w:val="16"/>
          <w:bdr w:val="none" w:color="auto" w:sz="0" w:space="0"/>
          <w:shd w:val="clear" w:fill="FAFAFA"/>
        </w:rPr>
        <w:t xml:space="preserve">repmgrd 根据本地数据库角色不同，其功能也不同： </w:t>
      </w:r>
      <w:r>
        <w:rPr>
          <w:rFonts w:hint="default" w:ascii="Arial" w:hAnsi="Arial" w:eastAsia="Arial" w:cs="Arial"/>
          <w:color w:val="646464"/>
          <w:spacing w:val="12"/>
          <w:sz w:val="16"/>
          <w:szCs w:val="16"/>
          <w:bdr w:val="none" w:color="auto" w:sz="0" w:space="0"/>
          <w:shd w:val="clear" w:fill="FAFAFA"/>
        </w:rPr>
        <w:br w:type="textWrapping"/>
      </w:r>
      <w:r>
        <w:rPr>
          <w:rFonts w:hint="default" w:ascii="Arial" w:hAnsi="Arial" w:eastAsia="Arial" w:cs="Arial"/>
          <w:color w:val="646464"/>
          <w:spacing w:val="12"/>
          <w:sz w:val="16"/>
          <w:szCs w:val="16"/>
          <w:bdr w:val="none" w:color="auto" w:sz="0" w:space="0"/>
          <w:shd w:val="clear" w:fill="FAFAFA"/>
        </w:rPr>
        <w:t xml:space="preserve">主库：repmgrd仅监控本地数据库，负责自动恢复、同异步切换 </w:t>
      </w:r>
      <w:r>
        <w:rPr>
          <w:rFonts w:hint="default" w:ascii="Arial" w:hAnsi="Arial" w:eastAsia="Arial" w:cs="Arial"/>
          <w:color w:val="646464"/>
          <w:spacing w:val="12"/>
          <w:sz w:val="16"/>
          <w:szCs w:val="16"/>
          <w:bdr w:val="none" w:color="auto" w:sz="0" w:space="0"/>
          <w:shd w:val="clear" w:fill="FAFAFA"/>
        </w:rPr>
        <w:br w:type="textWrapping"/>
      </w:r>
      <w:r>
        <w:rPr>
          <w:rFonts w:hint="default" w:ascii="Arial" w:hAnsi="Arial" w:eastAsia="Arial" w:cs="Arial"/>
          <w:color w:val="646464"/>
          <w:spacing w:val="12"/>
          <w:sz w:val="16"/>
          <w:szCs w:val="16"/>
          <w:bdr w:val="none" w:color="auto" w:sz="0" w:space="0"/>
          <w:shd w:val="clear" w:fill="FAFAFA"/>
        </w:rPr>
        <w:t>备库：repmgrd监控本地数据库和主数据库，负责自动切换、复制槽删除</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（3）相关元数据</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bdr w:val="none" w:color="auto" w:sz="0" w:space="0"/>
          <w:shd w:val="clear" w:fill="F9FAFC"/>
        </w:rPr>
      </w:pPr>
      <w:r>
        <w:rPr>
          <w:rFonts w:hint="default" w:ascii="Consolas" w:hAnsi="Consolas" w:eastAsia="Consolas" w:cs="Consolas"/>
          <w:color w:val="121212"/>
          <w:spacing w:val="12"/>
          <w:sz w:val="16"/>
          <w:szCs w:val="16"/>
          <w:bdr w:val="none" w:color="auto" w:sz="0" w:space="0"/>
          <w:shd w:val="clear" w:fill="F9FAFC"/>
        </w:rPr>
        <w:t>repmgr.events：用来记录repmgr管理的事件信息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bdr w:val="none" w:color="auto" w:sz="0" w:space="0"/>
          <w:shd w:val="clear" w:fill="F9FAFC"/>
        </w:rPr>
      </w:pPr>
      <w:r>
        <w:rPr>
          <w:rFonts w:hint="default" w:ascii="Consolas" w:hAnsi="Consolas" w:eastAsia="Consolas" w:cs="Consolas"/>
          <w:color w:val="121212"/>
          <w:spacing w:val="12"/>
          <w:sz w:val="16"/>
          <w:szCs w:val="16"/>
          <w:bdr w:val="none" w:color="auto" w:sz="0" w:space="0"/>
          <w:shd w:val="clear" w:fill="F9FAFC"/>
        </w:rPr>
        <w:t>repmgr.nodes：复制群集中每个服务器的连接和状态信息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bdr w:val="none" w:color="auto" w:sz="0" w:space="0"/>
          <w:shd w:val="clear" w:fill="F9FAFC"/>
        </w:rPr>
      </w:pPr>
      <w:r>
        <w:rPr>
          <w:rFonts w:hint="default" w:ascii="Consolas" w:hAnsi="Consolas" w:eastAsia="Consolas" w:cs="Consolas"/>
          <w:color w:val="121212"/>
          <w:spacing w:val="12"/>
          <w:sz w:val="16"/>
          <w:szCs w:val="16"/>
          <w:bdr w:val="none" w:color="auto" w:sz="0" w:space="0"/>
          <w:shd w:val="clear" w:fill="F9FAFC"/>
        </w:rPr>
        <w:t>repmgr.monitoring_history：repmgrd写入的历史备用监视信息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ascii="Consolas" w:hAnsi="Consolas" w:eastAsia="Consolas" w:cs="Consolas"/>
          <w:color w:val="121212"/>
          <w:spacing w:val="12"/>
          <w:sz w:val="16"/>
          <w:szCs w:val="16"/>
        </w:rPr>
      </w:pPr>
      <w:r>
        <w:rPr>
          <w:rFonts w:hint="default" w:ascii="Consolas" w:hAnsi="Consolas" w:eastAsia="Consolas" w:cs="Consolas"/>
          <w:color w:val="121212"/>
          <w:spacing w:val="12"/>
          <w:sz w:val="16"/>
          <w:szCs w:val="16"/>
          <w:bdr w:val="none" w:color="auto" w:sz="0" w:space="0"/>
          <w:shd w:val="clear" w:fill="F9FAFC"/>
        </w:rPr>
        <w:t>repmgr.voting_term：【5.2新增】主要用来记录投票信息</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视图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bdr w:val="none" w:color="auto" w:sz="0" w:space="0"/>
          <w:shd w:val="clear" w:fill="F9FAFC"/>
        </w:rPr>
      </w:pPr>
      <w:r>
        <w:rPr>
          <w:rFonts w:hint="default" w:ascii="Consolas" w:hAnsi="Consolas" w:eastAsia="Consolas" w:cs="Consolas"/>
          <w:color w:val="121212"/>
          <w:spacing w:val="12"/>
          <w:sz w:val="16"/>
          <w:szCs w:val="16"/>
          <w:bdr w:val="none" w:color="auto" w:sz="0" w:space="0"/>
          <w:shd w:val="clear" w:fill="F9FAFC"/>
        </w:rPr>
        <w:t>repmgr.show_nodes：基于表repmgr.nodes，增加了显示上游节点的信息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rPr>
      </w:pPr>
      <w:r>
        <w:rPr>
          <w:rFonts w:hint="default" w:ascii="Consolas" w:hAnsi="Consolas" w:eastAsia="Consolas" w:cs="Consolas"/>
          <w:color w:val="121212"/>
          <w:spacing w:val="12"/>
          <w:sz w:val="16"/>
          <w:szCs w:val="16"/>
          <w:bdr w:val="none" w:color="auto" w:sz="0" w:space="0"/>
          <w:shd w:val="clear" w:fill="F9FAFC"/>
        </w:rPr>
        <w:t>repmgr.replication_status：启用repmgrd的监视时，显示每个备用数据库的当前监视状态。</w:t>
      </w:r>
    </w:p>
    <w:p>
      <w:pPr>
        <w:pStyle w:val="6"/>
        <w:keepNext w:val="0"/>
        <w:keepLines w:val="0"/>
        <w:widowControl/>
        <w:suppressLineNumbers w:val="0"/>
        <w:spacing w:before="0" w:beforeAutospacing="0" w:after="0" w:afterAutospacing="0" w:line="315" w:lineRule="atLeast"/>
        <w:ind w:left="720" w:right="720"/>
        <w:jc w:val="both"/>
      </w:pPr>
      <w:r>
        <w:rPr>
          <w:color w:val="646464"/>
          <w:spacing w:val="12"/>
          <w:sz w:val="16"/>
          <w:szCs w:val="16"/>
          <w:shd w:val="clear" w:fill="FAFAFA"/>
        </w:rPr>
        <w:t>Repmgr元数据的schema可以存储在现有的数据库或在自己的专用数据库，repmgr元数据的schema不能驻留在不属于Repmgr管理的复制集群的数据库服务器上。</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 xml:space="preserve">—— </w:t>
      </w:r>
      <w:r>
        <w:rPr>
          <w:rFonts w:hint="eastAsia" w:ascii="微软雅黑" w:hAnsi="微软雅黑" w:eastAsia="微软雅黑" w:cs="微软雅黑"/>
          <w:color w:val="121212"/>
          <w:spacing w:val="12"/>
          <w:sz w:val="16"/>
          <w:szCs w:val="16"/>
          <w:shd w:val="clear" w:fill="FFFFFF"/>
        </w:rPr>
        <w:br w:type="textWrapping"/>
      </w:r>
      <w:r>
        <w:rPr>
          <w:rStyle w:val="9"/>
          <w:rFonts w:hint="eastAsia" w:ascii="微软雅黑" w:hAnsi="微软雅黑" w:eastAsia="微软雅黑" w:cs="微软雅黑"/>
          <w:color w:val="FFA500"/>
          <w:spacing w:val="12"/>
          <w:sz w:val="16"/>
          <w:szCs w:val="16"/>
          <w:shd w:val="clear" w:fill="FFFFFF"/>
        </w:rPr>
        <w:t>Repmgr本身不支持虚拟IP的功能</w:t>
      </w:r>
      <w:r>
        <w:rPr>
          <w:rFonts w:hint="eastAsia" w:ascii="微软雅黑" w:hAnsi="微软雅黑" w:eastAsia="微软雅黑" w:cs="微软雅黑"/>
          <w:color w:val="121212"/>
          <w:spacing w:val="12"/>
          <w:sz w:val="16"/>
          <w:szCs w:val="16"/>
          <w:shd w:val="clear" w:fill="FFFFFF"/>
        </w:rPr>
        <w:t> ，我们可以借助keepalived来实现虚拟IP的功能。另外在配置文件中，也可以设置promote_command为一个自定义脚本</w:t>
      </w:r>
    </w:p>
    <w:p>
      <w:pPr>
        <w:pStyle w:val="3"/>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4"/>
          <w:szCs w:val="24"/>
        </w:rPr>
      </w:pPr>
      <w:r>
        <w:rPr>
          <w:rFonts w:hint="eastAsia" w:ascii="微软雅黑" w:hAnsi="微软雅黑" w:eastAsia="微软雅黑" w:cs="微软雅黑"/>
          <w:color w:val="121212"/>
          <w:spacing w:val="12"/>
          <w:sz w:val="24"/>
          <w:szCs w:val="24"/>
          <w:shd w:val="clear" w:fill="FFFFFF"/>
        </w:rPr>
        <w:t>2.Repmgr如何仲裁哪台备机升主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每个备机检查到主机数据库故障后会进行重试，重试最后一次后，会去询问其他备用数据库。如果其它备用节点的最后一个复制的LSN或与主节点的最后一次通信的时间比当前节点的最后一个复制的LSN或最后一次通信的时间更近，则该节点不执行任何操作，并等待与主节点的通信恢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如果所有备机数据库节点都看不到主库，则它们将检查witness见证节点是否可用。如果也无法到达witness见证节点，则备机会假定主服务器端发生网络中断，因此不会继续选择新的主服务器。如果可以到达witness见证节点，则备机节点会假定主服务器已关闭，然后继续选择主节点。之后将升级配置为“首选”主节点的节点。每个备机数据库节点将重新初始化其复制，以跟随新的主数据库。</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ins w:id="0">
        <w:r>
          <w:rPr>
            <w:rStyle w:val="9"/>
            <w:rFonts w:hint="eastAsia" w:ascii="微软雅黑" w:hAnsi="微软雅黑" w:eastAsia="微软雅黑" w:cs="微软雅黑"/>
            <w:color w:val="FFA500"/>
            <w:spacing w:val="12"/>
            <w:sz w:val="16"/>
            <w:szCs w:val="16"/>
            <w:shd w:val="clear" w:fill="FFFFFF"/>
          </w:rPr>
          <w:t>Repmgr怎么选主</w:t>
        </w:r>
      </w:ins>
      <w:r>
        <w:rPr>
          <w:rFonts w:hint="eastAsia" w:ascii="微软雅黑" w:hAnsi="微软雅黑" w:eastAsia="微软雅黑" w:cs="微软雅黑"/>
          <w:color w:val="121212"/>
          <w:spacing w:val="12"/>
          <w:sz w:val="16"/>
          <w:szCs w:val="16"/>
          <w:shd w:val="clear" w:fill="FFFFFF"/>
        </w:rPr>
        <w:t xml:space="preserve">：  </w:t>
      </w:r>
      <w:ins w:id="1">
        <w:r>
          <w:rPr>
            <w:rStyle w:val="9"/>
            <w:rFonts w:hint="eastAsia" w:ascii="微软雅黑" w:hAnsi="微软雅黑" w:eastAsia="微软雅黑" w:cs="微软雅黑"/>
            <w:color w:val="121212"/>
            <w:spacing w:val="12"/>
            <w:sz w:val="16"/>
            <w:szCs w:val="16"/>
            <w:shd w:val="clear" w:fill="FFFFFF"/>
          </w:rPr>
          <w:t xml:space="preserve">当需要failover时，repmgr选举候选备节点会以以下顺序选举： </w:t>
        </w:r>
      </w:ins>
      <w:ins w:id="2">
        <w:r>
          <w:rPr>
            <w:rStyle w:val="9"/>
            <w:rFonts w:hint="eastAsia" w:ascii="微软雅黑" w:hAnsi="微软雅黑" w:eastAsia="微软雅黑" w:cs="微软雅黑"/>
            <w:color w:val="FFA500"/>
            <w:spacing w:val="12"/>
            <w:sz w:val="16"/>
            <w:szCs w:val="16"/>
            <w:shd w:val="clear" w:fill="FFFFFF"/>
          </w:rPr>
          <w:t>LSN &gt; Priority &gt; Node_ID</w:t>
        </w:r>
      </w:ins>
      <w:ins w:id="3">
        <w:r>
          <w:rPr>
            <w:rStyle w:val="9"/>
            <w:rFonts w:hint="eastAsia" w:ascii="微软雅黑" w:hAnsi="微软雅黑" w:eastAsia="微软雅黑" w:cs="微软雅黑"/>
            <w:color w:val="121212"/>
            <w:spacing w:val="12"/>
            <w:sz w:val="16"/>
            <w:szCs w:val="16"/>
            <w:shd w:val="clear" w:fill="FFFFFF"/>
          </w:rPr>
          <w:t>。若LSN一样，会根据priority优先级进行比较，该优先级是在配置文件中进行参数配置，将priority设置为0会禁止参与选主。若优先级也一样，会比较节点的Node ID，小者会优先选举</w:t>
        </w:r>
      </w:ins>
    </w:p>
    <w:p>
      <w:pPr>
        <w:pStyle w:val="3"/>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4"/>
          <w:szCs w:val="24"/>
        </w:rPr>
      </w:pPr>
      <w:r>
        <w:rPr>
          <w:rFonts w:hint="eastAsia" w:ascii="微软雅黑" w:hAnsi="微软雅黑" w:eastAsia="微软雅黑" w:cs="微软雅黑"/>
          <w:color w:val="121212"/>
          <w:spacing w:val="12"/>
          <w:sz w:val="24"/>
          <w:szCs w:val="24"/>
          <w:shd w:val="clear" w:fill="FFFFFF"/>
        </w:rPr>
        <w:t>3.Repmgr如何处理脑裂场景（位置参数、witness见证节点）</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（1）位置参数</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Repmgr使用location位置参数处理脑裂场景，其中每个节点应根据其所在的数据中心指定位置参数。在任何网络分裂的情况下，Repmgr将确保与主节点位于同一位置的节点的提升。如果它在该位置找不到任何节点，它将不会提升任何位置的任何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wordWrap w:val="0"/>
        <w:spacing w:before="0" w:beforeAutospacing="0" w:after="0" w:afterAutospacing="0" w:line="18" w:lineRule="atLeast"/>
        <w:ind w:left="0" w:right="0"/>
        <w:jc w:val="both"/>
        <w:rPr>
          <w:rFonts w:hint="default" w:ascii="Consolas" w:hAnsi="Consolas" w:eastAsia="Consolas" w:cs="Consolas"/>
          <w:color w:val="121212"/>
          <w:spacing w:val="12"/>
          <w:sz w:val="16"/>
          <w:szCs w:val="16"/>
        </w:rPr>
      </w:pPr>
      <w:r>
        <w:rPr>
          <w:rFonts w:hint="default" w:ascii="Consolas" w:hAnsi="Consolas" w:eastAsia="Consolas" w:cs="Consolas"/>
          <w:color w:val="121212"/>
          <w:spacing w:val="12"/>
          <w:sz w:val="16"/>
          <w:szCs w:val="16"/>
          <w:bdr w:val="none" w:color="auto" w:sz="0" w:space="0"/>
          <w:shd w:val="clear" w:fill="F9FAFC"/>
        </w:rPr>
        <w:t>location='location1'                    # 定义location</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除此之外可以使用witness见证服务器的额外节点处理网络隔离，避免产生脑裂。</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（2）见证节点</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witness见证节点重要用来处理集群主库和备库之间可能存在网络拥塞、延迟、路由等问题影响，导致主库还在正常工作，而备库无法联系主库的场景。通过设置witness节点可以针对主库与备库之间切换的检查完整性，即辅助备节点进行监控，避免因网络问题导致的脑裂现象。</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见证节点主要的工作是帮助备库达到法定的数量。它是一个仅考虑多数票数的节点。该服务器上不需要安装PostgreSQL，因此在复制中没有任何作用。</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r>
        <w:rPr>
          <w:rFonts w:hint="eastAsia" w:ascii="微软雅黑" w:hAnsi="微软雅黑" w:eastAsia="微软雅黑" w:cs="微软雅黑"/>
          <w:color w:val="121212"/>
          <w:spacing w:val="12"/>
          <w:sz w:val="16"/>
          <w:szCs w:val="16"/>
          <w:shd w:val="clear" w:fill="FFFFFF"/>
        </w:rPr>
        <w:t>当备机连不上主机了，就会连接witness见证节点，如果也连接不上见证节点，那判断自己网络故障了，如果能连上见证节点，则认为主机故障，见证节点的作用类似于一个信任的网关。</w:t>
      </w:r>
    </w:p>
    <w:p>
      <w:pPr>
        <w:pStyle w:val="6"/>
        <w:keepNext w:val="0"/>
        <w:keepLines w:val="0"/>
        <w:widowControl/>
        <w:suppressLineNumbers w:val="0"/>
        <w:shd w:val="clear" w:fill="FFFFFF"/>
        <w:spacing w:before="240" w:beforeAutospacing="0" w:after="240" w:afterAutospacing="0" w:line="315" w:lineRule="atLeast"/>
        <w:ind w:left="0" w:right="0"/>
        <w:jc w:val="both"/>
        <w:rPr>
          <w:rFonts w:hint="eastAsia" w:ascii="微软雅黑" w:hAnsi="微软雅黑" w:eastAsia="微软雅黑" w:cs="微软雅黑"/>
          <w:color w:val="121212"/>
          <w:spacing w:val="12"/>
        </w:rPr>
      </w:pPr>
      <w:ins w:id="4">
        <w:r>
          <w:rPr>
            <w:rStyle w:val="9"/>
            <w:rFonts w:hint="eastAsia" w:ascii="微软雅黑" w:hAnsi="微软雅黑" w:eastAsia="微软雅黑" w:cs="微软雅黑"/>
            <w:color w:val="121212"/>
            <w:spacing w:val="12"/>
            <w:sz w:val="16"/>
            <w:szCs w:val="16"/>
            <w:shd w:val="clear" w:fill="FFFFFF"/>
          </w:rPr>
          <w:t>witness必须配合Repmgrd</w:t>
        </w:r>
      </w:ins>
      <w:r>
        <w:rPr>
          <w:rFonts w:hint="eastAsia" w:ascii="微软雅黑" w:hAnsi="微软雅黑" w:eastAsia="微软雅黑" w:cs="微软雅黑"/>
          <w:color w:val="121212"/>
          <w:spacing w:val="12"/>
          <w:sz w:val="16"/>
          <w:szCs w:val="16"/>
          <w:shd w:val="clear" w:fill="FFFFFF"/>
        </w:rPr>
        <w:t>。 Remgrd启动后会作为常规服务运行并持续监视集群的运行状况。当达到与主机数据库失去联系的法定人数时，它将启动故障转移。它不仅可以自动升级备用数据库，还可以在多节点群集中重新启动其他备用数据库以跟随新的主数据库。</w:t>
      </w:r>
    </w:p>
    <w:p>
      <w:pPr>
        <w:pStyle w:val="3"/>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4"/>
          <w:szCs w:val="24"/>
        </w:rPr>
      </w:pPr>
      <w:r>
        <w:rPr>
          <w:rFonts w:hint="eastAsia" w:ascii="微软雅黑" w:hAnsi="微软雅黑" w:eastAsia="微软雅黑" w:cs="微软雅黑"/>
          <w:color w:val="121212"/>
          <w:spacing w:val="12"/>
          <w:sz w:val="24"/>
          <w:szCs w:val="24"/>
          <w:shd w:val="clear" w:fill="FFFFFF"/>
        </w:rPr>
        <w:t>4.Repmgr优缺点</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（1）repmgr 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Repmgr 提供了帮助设置主节点和备用节点以及配置复制的实用程序。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不使用任何额外的端口进行通信。如果想执行切换，那么它才需要配置无密码SSH。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通过调用已注册事件的用户脚本来提供通知。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在主服务器发生故障时可以执行自动故障转移。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对数据库侵入小，维护起来和正常主备流复制基本一致。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配置简单。</w:t>
      </w:r>
    </w:p>
    <w:p>
      <w:pPr>
        <w:pStyle w:val="4"/>
        <w:keepNext w:val="0"/>
        <w:keepLines w:val="0"/>
        <w:widowControl/>
        <w:suppressLineNumbers w:val="0"/>
        <w:shd w:val="clear" w:fill="FFFFFF"/>
        <w:spacing w:before="480" w:beforeAutospacing="0" w:after="240" w:afterAutospacing="0" w:line="315" w:lineRule="atLeast"/>
        <w:ind w:left="0" w:right="0"/>
        <w:jc w:val="both"/>
        <w:rPr>
          <w:rFonts w:hint="eastAsia" w:ascii="微软雅黑" w:hAnsi="微软雅黑" w:eastAsia="微软雅黑" w:cs="微软雅黑"/>
          <w:color w:val="121212"/>
          <w:spacing w:val="12"/>
          <w:sz w:val="21"/>
          <w:szCs w:val="21"/>
        </w:rPr>
      </w:pPr>
      <w:r>
        <w:rPr>
          <w:rFonts w:hint="eastAsia" w:ascii="微软雅黑" w:hAnsi="微软雅黑" w:eastAsia="微软雅黑" w:cs="微软雅黑"/>
          <w:color w:val="121212"/>
          <w:spacing w:val="12"/>
          <w:sz w:val="21"/>
          <w:szCs w:val="21"/>
          <w:shd w:val="clear" w:fill="FFFFFF"/>
        </w:rPr>
        <w:t>（2）repmgr 缺点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repmgr 不会检测备用库是否在恢复配置中使用未知或不存在的节点错误配置。即使节点在未连接到主/级联备用节点的情况下运行，节点也会显示为备用节点。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无法从 PostgreSQL 服务关闭的节点检索另一个节点的状态。因此，它不提供分布式控制解决方案。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both"/>
        <w:rPr>
          <w:rFonts w:hint="default" w:ascii="Arial" w:hAnsi="Arial" w:eastAsia="Arial" w:cs="Arial"/>
        </w:rPr>
      </w:pPr>
      <w:r>
        <w:rPr>
          <w:rFonts w:hint="default" w:ascii="Arial" w:hAnsi="Arial" w:eastAsia="Arial" w:cs="Arial"/>
          <w:color w:val="121212"/>
          <w:spacing w:val="12"/>
          <w:sz w:val="16"/>
          <w:szCs w:val="16"/>
          <w:bdr w:val="none" w:color="auto" w:sz="0" w:space="0"/>
          <w:shd w:val="clear" w:fill="FFFFFF"/>
        </w:rPr>
        <w:t>它不能在备机单个节点down掉时，自动把其拉起。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layui-icon">
    <w:altName w:val="Alex Brush"/>
    <w:panose1 w:val="00000000000000000000"/>
    <w:charset w:val="00"/>
    <w:family w:val="auto"/>
    <w:pitch w:val="default"/>
    <w:sig w:usb0="00000000" w:usb1="00000000" w:usb2="00000000" w:usb3="00000000" w:csb0="00000000" w:csb1="00000000"/>
  </w:font>
  <w:font w:name="icomoon">
    <w:panose1 w:val="00000000000000000000"/>
    <w:charset w:val="00"/>
    <w:family w:val="auto"/>
    <w:pitch w:val="default"/>
    <w:sig w:usb0="00000001"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600AE"/>
    <w:multiLevelType w:val="multilevel"/>
    <w:tmpl w:val="BFE60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75A6D3F"/>
    <w:multiLevelType w:val="multilevel"/>
    <w:tmpl w:val="D75A6D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0AE92B4"/>
    <w:multiLevelType w:val="multilevel"/>
    <w:tmpl w:val="E0AE92B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3FFDEE1C"/>
    <w:multiLevelType w:val="multilevel"/>
    <w:tmpl w:val="3FFDEE1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7387B497"/>
    <w:multiLevelType w:val="multilevel"/>
    <w:tmpl w:val="7387B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172A27"/>
    <w:rsid w:val="188F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Arial" w:cs="Arial"/>
      <w:b/>
      <w:kern w:val="44"/>
      <w:sz w:val="48"/>
      <w:szCs w:val="48"/>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Arial" w:cs="Arial"/>
      <w:b/>
      <w:kern w:val="0"/>
      <w:sz w:val="36"/>
      <w:szCs w:val="36"/>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hd w:val="clear" w:fill="FF5722"/>
      <w:spacing w:before="0" w:beforeAutospacing="0" w:after="0" w:afterAutospacing="0"/>
      <w:ind w:left="0" w:right="0"/>
      <w:jc w:val="center"/>
    </w:pPr>
    <w:rPr>
      <w:rFonts w:ascii="Arial" w:hAnsi="Arial" w:eastAsia="Arial" w:cs="Arial"/>
      <w:b/>
      <w:color w:val="FFFFFF"/>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Arial" w:cs="Arial"/>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rFonts w:hint="default" w:ascii="Arial" w:hAnsi="Arial" w:eastAsia="Arial" w:cs="Arial"/>
      <w:color w:val="F6675A"/>
      <w:sz w:val="16"/>
      <w:szCs w:val="16"/>
      <w:u w:val="none"/>
      <w:bdr w:val="none" w:color="auto" w:sz="0" w:space="0"/>
    </w:rPr>
  </w:style>
  <w:style w:type="character" w:styleId="11">
    <w:name w:val="Emphasis"/>
    <w:basedOn w:val="8"/>
    <w:qFormat/>
    <w:uiPriority w:val="0"/>
    <w:rPr>
      <w:rFonts w:hint="default" w:ascii="Arial" w:hAnsi="Arial" w:eastAsia="Arial" w:cs="Arial"/>
      <w:i/>
      <w:bdr w:val="none" w:color="auto" w:sz="0" w:space="0"/>
    </w:rPr>
  </w:style>
  <w:style w:type="character" w:styleId="12">
    <w:name w:val="Hyperlink"/>
    <w:basedOn w:val="8"/>
    <w:uiPriority w:val="0"/>
    <w:rPr>
      <w:rFonts w:hint="default" w:ascii="Arial" w:hAnsi="Arial" w:eastAsia="Arial" w:cs="Arial"/>
      <w:color w:val="444444"/>
      <w:sz w:val="16"/>
      <w:szCs w:val="16"/>
      <w:u w:val="none"/>
      <w:bdr w:val="none" w:color="auto" w:sz="0" w:space="0"/>
    </w:rPr>
  </w:style>
  <w:style w:type="character" w:styleId="13">
    <w:name w:val="HTML Code"/>
    <w:basedOn w:val="8"/>
    <w:uiPriority w:val="0"/>
    <w:rPr>
      <w:rFonts w:hint="default" w:ascii="Arial" w:hAnsi="Arial" w:eastAsia="Arial" w:cs="Arial"/>
      <w:sz w:val="20"/>
      <w:bdr w:val="none" w:color="auto" w:sz="0" w:space="0"/>
    </w:rPr>
  </w:style>
  <w:style w:type="character" w:customStyle="1" w:styleId="14">
    <w:name w:val="layui-laypage-curr"/>
    <w:basedOn w:val="8"/>
    <w:uiPriority w:val="0"/>
    <w:rPr>
      <w:bdr w:val="none" w:color="auto" w:sz="0" w:space="0"/>
    </w:rPr>
  </w:style>
  <w:style w:type="character" w:customStyle="1" w:styleId="15">
    <w:name w:val="content"/>
    <w:basedOn w:val="8"/>
    <w:uiPriority w:val="0"/>
    <w:rPr>
      <w:color w:val="777777"/>
    </w:rPr>
  </w:style>
  <w:style w:type="character" w:customStyle="1" w:styleId="16">
    <w:name w:val="colorbb2"/>
    <w:basedOn w:val="8"/>
    <w:uiPriority w:val="0"/>
  </w:style>
  <w:style w:type="character" w:customStyle="1" w:styleId="17">
    <w:name w:val="first-child"/>
    <w:basedOn w:val="8"/>
    <w:uiPriority w:val="0"/>
  </w:style>
  <w:style w:type="character" w:customStyle="1" w:styleId="18">
    <w:name w:val="here2"/>
    <w:basedOn w:val="8"/>
    <w:uiPriority w:val="0"/>
    <w:rPr>
      <w:color w:val="333333"/>
    </w:rPr>
  </w:style>
  <w:style w:type="character" w:customStyle="1" w:styleId="19">
    <w:name w:val="icon-browse"/>
    <w:basedOn w:val="8"/>
    <w:uiPriority w:val="0"/>
    <w:rPr>
      <w:color w:val="BBBBBB"/>
    </w:rPr>
  </w:style>
  <w:style w:type="character" w:customStyle="1" w:styleId="20">
    <w:name w:val="icon-comment2"/>
    <w:basedOn w:val="8"/>
    <w:uiPriority w:val="0"/>
    <w:rPr>
      <w:color w:val="BBBBBB"/>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2163</Words>
  <Characters>2903</Characters>
  <Lines>0</Lines>
  <Paragraphs>0</Paragraphs>
  <TotalTime>2</TotalTime>
  <ScaleCrop>false</ScaleCrop>
  <LinksUpToDate>false</LinksUpToDate>
  <CharactersWithSpaces>2965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2022-09-16T13:51:05Z</dcterms:created>
  <dc:creator>18232</dc:creator>
  <cp:lastModifiedBy>相信感觉1400676890</cp:lastModifiedBy>
  <dcterms:modified xsi:type="dcterms:W3CDTF">2022-09-16T13:53:51Z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1406E2EA9AF34C54AC343BF09676D6A8</vt:lpwstr>
  </property>
</Properties>
</file>